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D41FA" w14:textId="581BD4CF" w:rsidR="001761DF" w:rsidRPr="001D169C" w:rsidRDefault="001761DF" w:rsidP="001D169C">
      <w:pPr>
        <w:jc w:val="center"/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CCSI SOFTWARE DISCLOSURE FORM</w:t>
      </w:r>
    </w:p>
    <w:p w14:paraId="0B7908F0" w14:textId="77777777" w:rsidR="001761DF" w:rsidRPr="001D169C" w:rsidRDefault="001761DF">
      <w:pPr>
        <w:rPr>
          <w:rFonts w:ascii="Times New Roman" w:hAnsi="Times New Roman" w:cs="Times New Roman"/>
        </w:rPr>
      </w:pPr>
    </w:p>
    <w:p w14:paraId="3783F0A2" w14:textId="0F292035" w:rsidR="00773D5D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 xml:space="preserve">Title of Software:  </w:t>
      </w:r>
      <w:r w:rsidRPr="001D169C">
        <w:rPr>
          <w:rFonts w:ascii="Times New Roman" w:hAnsi="Times New Roman" w:cs="Times New Roman"/>
          <w:b/>
        </w:rPr>
        <w:softHyphen/>
      </w:r>
      <w:r w:rsidRPr="001D169C">
        <w:rPr>
          <w:rFonts w:ascii="Times New Roman" w:hAnsi="Times New Roman" w:cs="Times New Roman"/>
          <w:b/>
        </w:rPr>
        <w:softHyphen/>
      </w:r>
      <w:r w:rsidRPr="001D169C">
        <w:rPr>
          <w:rFonts w:ascii="Times New Roman" w:hAnsi="Times New Roman" w:cs="Times New Roman"/>
          <w:b/>
        </w:rPr>
        <w:softHyphen/>
      </w:r>
      <w:r w:rsidRPr="001D169C">
        <w:rPr>
          <w:rFonts w:ascii="Times New Roman" w:hAnsi="Times New Roman" w:cs="Times New Roman"/>
          <w:b/>
        </w:rPr>
        <w:softHyphen/>
      </w:r>
      <w:r w:rsidRPr="001D169C">
        <w:rPr>
          <w:rFonts w:ascii="Times New Roman" w:hAnsi="Times New Roman" w:cs="Times New Roman"/>
          <w:b/>
        </w:rPr>
        <w:softHyphen/>
      </w:r>
      <w:r w:rsidRPr="001D169C">
        <w:rPr>
          <w:rFonts w:ascii="Times New Roman" w:hAnsi="Times New Roman" w:cs="Times New Roman"/>
          <w:b/>
        </w:rPr>
        <w:softHyphen/>
      </w:r>
      <w:r w:rsidRPr="001D169C">
        <w:rPr>
          <w:rFonts w:ascii="Times New Roman" w:hAnsi="Times New Roman" w:cs="Times New Roman"/>
          <w:b/>
        </w:rPr>
        <w:softHyphen/>
        <w:t>_</w:t>
      </w:r>
      <w:ins w:id="0" w:author="David DeCroix" w:date="2013-09-04T14:52:00Z">
        <w:r w:rsidR="0008469F">
          <w:rPr>
            <w:rFonts w:ascii="Times New Roman" w:hAnsi="Times New Roman" w:cs="Times New Roman"/>
            <w:b/>
          </w:rPr>
          <w:t>MFIX DEM Attrition Model Version 0.1.c1</w:t>
        </w:r>
      </w:ins>
      <w:r w:rsidRPr="001D169C">
        <w:rPr>
          <w:rFonts w:ascii="Times New Roman" w:hAnsi="Times New Roman" w:cs="Times New Roman"/>
          <w:b/>
        </w:rPr>
        <w:t>__</w:t>
      </w:r>
    </w:p>
    <w:p w14:paraId="16AA784E" w14:textId="77777777" w:rsidR="00200F45" w:rsidRDefault="00200F45">
      <w:pPr>
        <w:rPr>
          <w:rFonts w:ascii="Times New Roman" w:hAnsi="Times New Roman" w:cs="Times New Roman"/>
          <w:b/>
        </w:rPr>
      </w:pPr>
    </w:p>
    <w:p w14:paraId="24D614D7" w14:textId="470EDB5E" w:rsidR="00200F45" w:rsidRDefault="00200F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 IP:  yes/no  (Was it developed outside of CCSI?)</w:t>
      </w:r>
      <w:r w:rsidR="0008469F">
        <w:rPr>
          <w:rFonts w:ascii="Times New Roman" w:hAnsi="Times New Roman" w:cs="Times New Roman"/>
          <w:b/>
        </w:rPr>
        <w:t xml:space="preserve"> </w:t>
      </w:r>
      <w:r w:rsidR="001A7FA6">
        <w:rPr>
          <w:rFonts w:ascii="Times New Roman" w:hAnsi="Times New Roman" w:cs="Times New Roman"/>
          <w:b/>
        </w:rPr>
        <w:t xml:space="preserve">  </w:t>
      </w:r>
      <w:r w:rsidR="0008469F">
        <w:rPr>
          <w:rFonts w:ascii="Times New Roman" w:hAnsi="Times New Roman" w:cs="Times New Roman"/>
          <w:b/>
        </w:rPr>
        <w:t>No</w:t>
      </w:r>
    </w:p>
    <w:p w14:paraId="32030659" w14:textId="77777777" w:rsidR="0075790D" w:rsidRDefault="0075790D">
      <w:pPr>
        <w:rPr>
          <w:rFonts w:ascii="Times New Roman" w:hAnsi="Times New Roman" w:cs="Times New Roman"/>
          <w:b/>
        </w:rPr>
      </w:pPr>
    </w:p>
    <w:p w14:paraId="39175BED" w14:textId="0ED64BD9" w:rsidR="0075790D" w:rsidRDefault="007579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 of Software and Usage in CCSI</w:t>
      </w:r>
      <w:r w:rsidR="00A7237A">
        <w:rPr>
          <w:rFonts w:ascii="Times New Roman" w:hAnsi="Times New Roman" w:cs="Times New Roman"/>
          <w:b/>
        </w:rPr>
        <w:t xml:space="preserve"> (include any software dependencies involved)</w:t>
      </w:r>
      <w:r>
        <w:rPr>
          <w:rFonts w:ascii="Times New Roman" w:hAnsi="Times New Roman" w:cs="Times New Roman"/>
          <w:b/>
        </w:rPr>
        <w:t>:</w:t>
      </w:r>
    </w:p>
    <w:p w14:paraId="502E5389" w14:textId="77777777" w:rsidR="0075790D" w:rsidRPr="001D169C" w:rsidRDefault="0075790D">
      <w:pPr>
        <w:rPr>
          <w:rFonts w:ascii="Times New Roman" w:hAnsi="Times New Roman" w:cs="Times New Roman"/>
          <w:b/>
        </w:rPr>
      </w:pPr>
    </w:p>
    <w:p w14:paraId="5BB34380" w14:textId="184D0B7A" w:rsidR="00BE3666" w:rsidRDefault="001A7F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Simulates solid sorbent particulate attrition using the MFIX Discrete Element Method. </w:t>
      </w:r>
      <w:bookmarkStart w:id="1" w:name="_GoBack"/>
      <w:bookmarkEnd w:id="1"/>
    </w:p>
    <w:p w14:paraId="5A9D31B7" w14:textId="77777777" w:rsidR="00C83F73" w:rsidRDefault="00C83F73">
      <w:pPr>
        <w:rPr>
          <w:rFonts w:ascii="Times New Roman" w:hAnsi="Times New Roman" w:cs="Times New Roman"/>
          <w:b/>
        </w:rPr>
      </w:pPr>
    </w:p>
    <w:p w14:paraId="65DC984A" w14:textId="77777777" w:rsidR="00CE3AF1" w:rsidRDefault="00CE3AF1">
      <w:pPr>
        <w:rPr>
          <w:rFonts w:ascii="Times New Roman" w:hAnsi="Times New Roman" w:cs="Times New Roman"/>
          <w:b/>
        </w:rPr>
      </w:pPr>
    </w:p>
    <w:p w14:paraId="5ACB3742" w14:textId="77777777" w:rsidR="00CE3AF1" w:rsidRDefault="00CE3AF1">
      <w:pPr>
        <w:rPr>
          <w:rFonts w:ascii="Times New Roman" w:hAnsi="Times New Roman" w:cs="Times New Roman"/>
          <w:b/>
        </w:rPr>
      </w:pPr>
    </w:p>
    <w:p w14:paraId="5B8929B9" w14:textId="77777777" w:rsidR="00C83F73" w:rsidRPr="001D169C" w:rsidRDefault="00C83F73">
      <w:pPr>
        <w:rPr>
          <w:rFonts w:ascii="Times New Roman" w:hAnsi="Times New Roman" w:cs="Times New Roman"/>
          <w:b/>
        </w:rPr>
      </w:pPr>
    </w:p>
    <w:p w14:paraId="59526109" w14:textId="7CA6EF96" w:rsidR="001D169C" w:rsidRDefault="00700483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Software owner</w:t>
      </w:r>
      <w:r w:rsidR="001D169C">
        <w:rPr>
          <w:rFonts w:ascii="Times New Roman" w:hAnsi="Times New Roman" w:cs="Times New Roman"/>
          <w:b/>
        </w:rPr>
        <w:t>(s)</w:t>
      </w:r>
      <w:r w:rsidR="00BE3666" w:rsidRPr="001D169C">
        <w:rPr>
          <w:rFonts w:ascii="Times New Roman" w:hAnsi="Times New Roman" w:cs="Times New Roman"/>
          <w:b/>
        </w:rPr>
        <w:t>: __</w:t>
      </w:r>
      <w:r w:rsidR="0008469F">
        <w:rPr>
          <w:rFonts w:ascii="Times New Roman" w:hAnsi="Times New Roman" w:cs="Times New Roman"/>
          <w:b/>
        </w:rPr>
        <w:t xml:space="preserve">DeCroix and </w:t>
      </w:r>
      <w:proofErr w:type="spellStart"/>
      <w:r w:rsidR="0008469F">
        <w:rPr>
          <w:rFonts w:ascii="Times New Roman" w:hAnsi="Times New Roman" w:cs="Times New Roman"/>
          <w:b/>
        </w:rPr>
        <w:t>Xu</w:t>
      </w:r>
      <w:proofErr w:type="spellEnd"/>
      <w:r w:rsidR="0008469F">
        <w:rPr>
          <w:rFonts w:ascii="Times New Roman" w:hAnsi="Times New Roman" w:cs="Times New Roman"/>
          <w:b/>
        </w:rPr>
        <w:t>_</w:t>
      </w:r>
      <w:r w:rsidR="00C83F73">
        <w:rPr>
          <w:rFonts w:ascii="Times New Roman" w:hAnsi="Times New Roman" w:cs="Times New Roman"/>
          <w:b/>
        </w:rPr>
        <w:t>______</w:t>
      </w:r>
      <w:r w:rsidR="00D946B4">
        <w:rPr>
          <w:rFonts w:ascii="Times New Roman" w:hAnsi="Times New Roman" w:cs="Times New Roman"/>
          <w:b/>
        </w:rPr>
        <w:t>__</w:t>
      </w:r>
      <w:r w:rsidR="00D946B4" w:rsidRPr="001D169C">
        <w:rPr>
          <w:rFonts w:ascii="Times New Roman" w:hAnsi="Times New Roman" w:cs="Times New Roman"/>
          <w:b/>
        </w:rPr>
        <w:t xml:space="preserve"> </w:t>
      </w:r>
      <w:r w:rsidR="00C83F73">
        <w:rPr>
          <w:rFonts w:ascii="Times New Roman" w:hAnsi="Times New Roman" w:cs="Times New Roman"/>
          <w:b/>
        </w:rPr>
        <w:t xml:space="preserve"> (entity identified in license as owner)</w:t>
      </w:r>
    </w:p>
    <w:p w14:paraId="6416F7CE" w14:textId="77777777" w:rsidR="00C83F73" w:rsidRDefault="00C83F73">
      <w:pPr>
        <w:rPr>
          <w:rFonts w:ascii="Times New Roman" w:hAnsi="Times New Roman" w:cs="Times New Roman"/>
          <w:b/>
        </w:rPr>
      </w:pPr>
    </w:p>
    <w:p w14:paraId="5D49EC06" w14:textId="160EBCE9" w:rsidR="00C83F73" w:rsidRDefault="00C83F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URL Software is Available From: ____________________</w:t>
      </w:r>
    </w:p>
    <w:p w14:paraId="617201AA" w14:textId="77777777" w:rsidR="001D169C" w:rsidRDefault="001D169C">
      <w:pPr>
        <w:rPr>
          <w:rFonts w:ascii="Times New Roman" w:hAnsi="Times New Roman" w:cs="Times New Roman"/>
          <w:b/>
        </w:rPr>
      </w:pPr>
    </w:p>
    <w:p w14:paraId="07317EBD" w14:textId="2B424036" w:rsidR="00BE3666" w:rsidRPr="001D169C" w:rsidRDefault="00D946B4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Person completing this form:  ___</w:t>
      </w:r>
      <w:r w:rsidR="0008469F">
        <w:rPr>
          <w:rFonts w:ascii="Times New Roman" w:hAnsi="Times New Roman" w:cs="Times New Roman"/>
          <w:b/>
        </w:rPr>
        <w:t>D. DeCroix</w:t>
      </w:r>
      <w:r w:rsidRPr="001D169C">
        <w:rPr>
          <w:rFonts w:ascii="Times New Roman" w:hAnsi="Times New Roman" w:cs="Times New Roman"/>
          <w:b/>
        </w:rPr>
        <w:t>_______________</w:t>
      </w:r>
    </w:p>
    <w:p w14:paraId="6B922294" w14:textId="77777777" w:rsidR="00DC6F9C" w:rsidRPr="001D169C" w:rsidRDefault="00DC6F9C">
      <w:pPr>
        <w:rPr>
          <w:rFonts w:ascii="Times New Roman" w:hAnsi="Times New Roman" w:cs="Times New Roman"/>
          <w:b/>
        </w:rPr>
      </w:pPr>
    </w:p>
    <w:p w14:paraId="4123F35F" w14:textId="4E720206" w:rsidR="00BE3666" w:rsidRPr="001D169C" w:rsidRDefault="00C459CA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 xml:space="preserve">Lab </w:t>
      </w:r>
      <w:r w:rsidR="00DC6F9C" w:rsidRPr="001D169C">
        <w:rPr>
          <w:rFonts w:ascii="Times New Roman" w:hAnsi="Times New Roman" w:cs="Times New Roman"/>
          <w:b/>
        </w:rPr>
        <w:t>D</w:t>
      </w:r>
      <w:r w:rsidR="00BE3666" w:rsidRPr="001D169C">
        <w:rPr>
          <w:rFonts w:ascii="Times New Roman" w:hAnsi="Times New Roman" w:cs="Times New Roman"/>
          <w:b/>
        </w:rPr>
        <w:t>evelopers</w:t>
      </w:r>
      <w:r w:rsidR="001C1557">
        <w:rPr>
          <w:rFonts w:ascii="Times New Roman" w:hAnsi="Times New Roman" w:cs="Times New Roman"/>
          <w:b/>
        </w:rPr>
        <w:t xml:space="preserve"> </w:t>
      </w:r>
      <w:r w:rsidR="00C83F73">
        <w:rPr>
          <w:rFonts w:ascii="Times New Roman" w:hAnsi="Times New Roman" w:cs="Times New Roman"/>
          <w:b/>
        </w:rPr>
        <w:t xml:space="preserve">associated with this software </w:t>
      </w:r>
      <w:r w:rsidR="001C1557">
        <w:rPr>
          <w:rFonts w:ascii="Times New Roman" w:hAnsi="Times New Roman" w:cs="Times New Roman"/>
          <w:b/>
        </w:rPr>
        <w:t>(Name and Affiliation)</w:t>
      </w:r>
      <w:r w:rsidR="00BE3666" w:rsidRPr="001D169C">
        <w:rPr>
          <w:rFonts w:ascii="Times New Roman" w:hAnsi="Times New Roman" w:cs="Times New Roman"/>
          <w:b/>
        </w:rPr>
        <w:t xml:space="preserve">: </w:t>
      </w:r>
    </w:p>
    <w:p w14:paraId="1B3C5543" w14:textId="27A60EB1" w:rsidR="00BE3666" w:rsidRPr="001D169C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1.</w:t>
      </w:r>
      <w:r w:rsidR="0008469F">
        <w:rPr>
          <w:rFonts w:ascii="Times New Roman" w:hAnsi="Times New Roman" w:cs="Times New Roman"/>
          <w:b/>
        </w:rPr>
        <w:t xml:space="preserve"> David S. DeCroix (LANL)</w:t>
      </w:r>
    </w:p>
    <w:p w14:paraId="749FA555" w14:textId="288E632F" w:rsidR="00BE3666" w:rsidRPr="001D169C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2.</w:t>
      </w:r>
      <w:r w:rsidR="0008469F">
        <w:rPr>
          <w:rFonts w:ascii="Times New Roman" w:hAnsi="Times New Roman" w:cs="Times New Roman"/>
          <w:b/>
        </w:rPr>
        <w:t xml:space="preserve"> Wesley </w:t>
      </w:r>
      <w:proofErr w:type="spellStart"/>
      <w:r w:rsidR="0008469F">
        <w:rPr>
          <w:rFonts w:ascii="Times New Roman" w:hAnsi="Times New Roman" w:cs="Times New Roman"/>
          <w:b/>
        </w:rPr>
        <w:t>Xu</w:t>
      </w:r>
      <w:proofErr w:type="spellEnd"/>
      <w:r w:rsidR="0008469F">
        <w:rPr>
          <w:rFonts w:ascii="Times New Roman" w:hAnsi="Times New Roman" w:cs="Times New Roman"/>
          <w:b/>
        </w:rPr>
        <w:t xml:space="preserve"> (PNNL)</w:t>
      </w:r>
    </w:p>
    <w:p w14:paraId="2B969E59" w14:textId="77777777" w:rsidR="00BE3666" w:rsidRPr="001D169C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3.</w:t>
      </w:r>
    </w:p>
    <w:p w14:paraId="4C458889" w14:textId="77777777" w:rsidR="00BE3666" w:rsidRPr="001D169C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4.</w:t>
      </w:r>
    </w:p>
    <w:p w14:paraId="2293BF32" w14:textId="77777777" w:rsidR="00BE3666" w:rsidRPr="001D169C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5.</w:t>
      </w:r>
    </w:p>
    <w:p w14:paraId="29B67F77" w14:textId="66D27847" w:rsidR="00BE3666" w:rsidRPr="001D169C" w:rsidRDefault="00BE366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6.</w:t>
      </w:r>
      <w:r w:rsidR="00700483" w:rsidRPr="001D169C">
        <w:rPr>
          <w:rFonts w:ascii="Times New Roman" w:hAnsi="Times New Roman" w:cs="Times New Roman"/>
          <w:b/>
        </w:rPr>
        <w:t xml:space="preserve"> …</w:t>
      </w:r>
    </w:p>
    <w:p w14:paraId="59D82302" w14:textId="77777777" w:rsidR="00BE3666" w:rsidRPr="001D169C" w:rsidRDefault="00BE3666">
      <w:pPr>
        <w:rPr>
          <w:rFonts w:ascii="Times New Roman" w:hAnsi="Times New Roman" w:cs="Times New Roman"/>
          <w:b/>
        </w:rPr>
      </w:pPr>
    </w:p>
    <w:p w14:paraId="4BEC7C61" w14:textId="06C46FAF" w:rsidR="00534A86" w:rsidRPr="001D169C" w:rsidRDefault="00534A8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Patents/patent applications covering this software, if any</w:t>
      </w:r>
      <w:r w:rsidR="00C83F73">
        <w:rPr>
          <w:rFonts w:ascii="Times New Roman" w:hAnsi="Times New Roman" w:cs="Times New Roman"/>
          <w:b/>
        </w:rPr>
        <w:t xml:space="preserve"> known</w:t>
      </w:r>
      <w:r w:rsidRPr="001D169C">
        <w:rPr>
          <w:rFonts w:ascii="Times New Roman" w:hAnsi="Times New Roman" w:cs="Times New Roman"/>
          <w:b/>
        </w:rPr>
        <w:t>:</w:t>
      </w:r>
    </w:p>
    <w:p w14:paraId="6E1B850B" w14:textId="77777777" w:rsidR="00700483" w:rsidRDefault="00700483">
      <w:pPr>
        <w:rPr>
          <w:rFonts w:ascii="Times New Roman" w:hAnsi="Times New Roman" w:cs="Times New Roman"/>
          <w:b/>
        </w:rPr>
      </w:pPr>
    </w:p>
    <w:p w14:paraId="6619A30E" w14:textId="797FD577" w:rsidR="00C83F73" w:rsidRDefault="000846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None</w:t>
      </w:r>
    </w:p>
    <w:p w14:paraId="00913279" w14:textId="77777777" w:rsidR="00C83F73" w:rsidRPr="001D169C" w:rsidRDefault="00C83F73">
      <w:pPr>
        <w:rPr>
          <w:rFonts w:ascii="Times New Roman" w:hAnsi="Times New Roman" w:cs="Times New Roman"/>
          <w:b/>
        </w:rPr>
      </w:pPr>
    </w:p>
    <w:p w14:paraId="4A6C657C" w14:textId="77777777" w:rsidR="00534A86" w:rsidRPr="001D169C" w:rsidRDefault="00534A86">
      <w:pPr>
        <w:rPr>
          <w:rFonts w:ascii="Times New Roman" w:hAnsi="Times New Roman" w:cs="Times New Roman"/>
          <w:b/>
        </w:rPr>
      </w:pPr>
    </w:p>
    <w:p w14:paraId="652DB60B" w14:textId="7981AE21" w:rsidR="00DC6F9C" w:rsidRPr="001D169C" w:rsidRDefault="00DC6F9C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Current license(s)</w:t>
      </w:r>
      <w:r w:rsidR="00C83F73">
        <w:rPr>
          <w:rFonts w:ascii="Times New Roman" w:hAnsi="Times New Roman" w:cs="Times New Roman"/>
          <w:b/>
        </w:rPr>
        <w:t xml:space="preserve"> of this software</w:t>
      </w:r>
      <w:r w:rsidRPr="001D169C">
        <w:rPr>
          <w:rFonts w:ascii="Times New Roman" w:hAnsi="Times New Roman" w:cs="Times New Roman"/>
          <w:b/>
        </w:rPr>
        <w:t>:</w:t>
      </w:r>
    </w:p>
    <w:p w14:paraId="3A18ECFE" w14:textId="77777777" w:rsidR="00DC6F9C" w:rsidRPr="001D169C" w:rsidRDefault="00DC6F9C">
      <w:pPr>
        <w:rPr>
          <w:rFonts w:ascii="Times New Roman" w:hAnsi="Times New Roman" w:cs="Times New Roman"/>
          <w:b/>
        </w:rPr>
      </w:pPr>
    </w:p>
    <w:p w14:paraId="37981A05" w14:textId="382D3CCD" w:rsidR="00700483" w:rsidRDefault="0008469F" w:rsidP="007004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None</w:t>
      </w:r>
    </w:p>
    <w:p w14:paraId="03B0C9BE" w14:textId="77777777" w:rsidR="00C83F73" w:rsidRPr="001D169C" w:rsidRDefault="00C83F73" w:rsidP="00700483">
      <w:pPr>
        <w:rPr>
          <w:rFonts w:ascii="Times New Roman" w:hAnsi="Times New Roman" w:cs="Times New Roman"/>
          <w:b/>
        </w:rPr>
      </w:pPr>
    </w:p>
    <w:p w14:paraId="612B0669" w14:textId="3038437C" w:rsidR="00700483" w:rsidRPr="001D169C" w:rsidRDefault="00700483" w:rsidP="00700483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Third party</w:t>
      </w:r>
      <w:r w:rsidR="00C459CA" w:rsidRPr="001D169C">
        <w:rPr>
          <w:rStyle w:val="FootnoteReference"/>
          <w:rFonts w:ascii="Times New Roman" w:hAnsi="Times New Roman" w:cs="Times New Roman"/>
          <w:b/>
        </w:rPr>
        <w:footnoteReference w:id="1"/>
      </w:r>
      <w:r w:rsidRPr="001D169C">
        <w:rPr>
          <w:rFonts w:ascii="Times New Roman" w:hAnsi="Times New Roman" w:cs="Times New Roman"/>
          <w:b/>
        </w:rPr>
        <w:t xml:space="preserve"> code contained in </w:t>
      </w:r>
      <w:r w:rsidR="00C83F73">
        <w:rPr>
          <w:rFonts w:ascii="Times New Roman" w:hAnsi="Times New Roman" w:cs="Times New Roman"/>
          <w:b/>
        </w:rPr>
        <w:t xml:space="preserve">this </w:t>
      </w:r>
      <w:r w:rsidRPr="001D169C">
        <w:rPr>
          <w:rFonts w:ascii="Times New Roman" w:hAnsi="Times New Roman" w:cs="Times New Roman"/>
          <w:b/>
        </w:rPr>
        <w:t>software:</w:t>
      </w:r>
    </w:p>
    <w:p w14:paraId="6BA29196" w14:textId="77777777" w:rsidR="005C1641" w:rsidRPr="001D169C" w:rsidRDefault="005C1641">
      <w:pPr>
        <w:rPr>
          <w:rFonts w:ascii="Times New Roman" w:hAnsi="Times New Roman" w:cs="Times New Roman"/>
          <w:b/>
        </w:rPr>
      </w:pPr>
    </w:p>
    <w:p w14:paraId="7DBBCE6C" w14:textId="4120CF8A" w:rsidR="001761DF" w:rsidRPr="001D169C" w:rsidRDefault="0010098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 xml:space="preserve">Name of code      </w:t>
      </w:r>
      <w:r w:rsidR="00534A86" w:rsidRPr="001D169C">
        <w:rPr>
          <w:rFonts w:ascii="Times New Roman" w:hAnsi="Times New Roman" w:cs="Times New Roman"/>
          <w:b/>
        </w:rPr>
        <w:t xml:space="preserve">  </w:t>
      </w:r>
      <w:r w:rsidR="001761DF" w:rsidRPr="001D169C">
        <w:rPr>
          <w:rFonts w:ascii="Times New Roman" w:hAnsi="Times New Roman" w:cs="Times New Roman"/>
          <w:b/>
        </w:rPr>
        <w:t xml:space="preserve">License </w:t>
      </w:r>
      <w:r w:rsidR="00C459CA" w:rsidRPr="001D169C">
        <w:rPr>
          <w:rFonts w:ascii="Times New Roman" w:hAnsi="Times New Roman" w:cs="Times New Roman"/>
          <w:b/>
        </w:rPr>
        <w:t>Type</w:t>
      </w:r>
      <w:r w:rsidR="00534A86" w:rsidRPr="001D169C">
        <w:rPr>
          <w:rFonts w:ascii="Times New Roman" w:hAnsi="Times New Roman" w:cs="Times New Roman"/>
          <w:b/>
        </w:rPr>
        <w:tab/>
        <w:t xml:space="preserve"> </w:t>
      </w:r>
      <w:r w:rsidRPr="001D169C">
        <w:rPr>
          <w:rFonts w:ascii="Times New Roman" w:hAnsi="Times New Roman" w:cs="Times New Roman"/>
          <w:b/>
        </w:rPr>
        <w:t xml:space="preserve">          </w:t>
      </w:r>
      <w:r w:rsidR="00534A86" w:rsidRPr="001D169C">
        <w:rPr>
          <w:rFonts w:ascii="Times New Roman" w:hAnsi="Times New Roman" w:cs="Times New Roman"/>
          <w:b/>
        </w:rPr>
        <w:t xml:space="preserve">  </w:t>
      </w:r>
      <w:r w:rsidR="001761DF" w:rsidRPr="001D169C">
        <w:rPr>
          <w:rFonts w:ascii="Times New Roman" w:hAnsi="Times New Roman" w:cs="Times New Roman"/>
          <w:b/>
        </w:rPr>
        <w:t>Link to license</w:t>
      </w:r>
      <w:r w:rsidR="00534A86" w:rsidRPr="001D169C">
        <w:rPr>
          <w:rFonts w:ascii="Times New Roman" w:hAnsi="Times New Roman" w:cs="Times New Roman"/>
          <w:b/>
        </w:rPr>
        <w:t xml:space="preserve">              Name of lead developer</w:t>
      </w:r>
    </w:p>
    <w:p w14:paraId="778E78A6" w14:textId="2DD036CE" w:rsidR="001761DF" w:rsidRPr="001D169C" w:rsidRDefault="001761DF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1.</w:t>
      </w:r>
    </w:p>
    <w:p w14:paraId="246CF001" w14:textId="77777777" w:rsidR="00100986" w:rsidRPr="001D169C" w:rsidRDefault="00100986">
      <w:pPr>
        <w:rPr>
          <w:rFonts w:ascii="Times New Roman" w:hAnsi="Times New Roman" w:cs="Times New Roman"/>
          <w:b/>
        </w:rPr>
      </w:pPr>
    </w:p>
    <w:p w14:paraId="2FED830D" w14:textId="21953820" w:rsidR="001761DF" w:rsidRPr="001D169C" w:rsidRDefault="001761DF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2</w:t>
      </w:r>
      <w:r w:rsidR="00CE3AF1">
        <w:rPr>
          <w:rFonts w:ascii="Times New Roman" w:hAnsi="Times New Roman" w:cs="Times New Roman"/>
          <w:b/>
        </w:rPr>
        <w:t>.</w:t>
      </w:r>
    </w:p>
    <w:p w14:paraId="4AA1C6C1" w14:textId="77777777" w:rsidR="00700483" w:rsidRPr="001D169C" w:rsidRDefault="00700483" w:rsidP="00700483">
      <w:pPr>
        <w:rPr>
          <w:rFonts w:ascii="Times New Roman" w:hAnsi="Times New Roman" w:cs="Times New Roman"/>
          <w:b/>
        </w:rPr>
      </w:pPr>
    </w:p>
    <w:p w14:paraId="3B52C76F" w14:textId="1448A5A4" w:rsidR="00700483" w:rsidRPr="001D169C" w:rsidRDefault="00700483" w:rsidP="00700483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 xml:space="preserve">Third party code that </w:t>
      </w:r>
      <w:r w:rsidR="00C83F73">
        <w:rPr>
          <w:rFonts w:ascii="Times New Roman" w:hAnsi="Times New Roman" w:cs="Times New Roman"/>
          <w:b/>
        </w:rPr>
        <w:t xml:space="preserve">this </w:t>
      </w:r>
      <w:r w:rsidRPr="001D169C">
        <w:rPr>
          <w:rFonts w:ascii="Times New Roman" w:hAnsi="Times New Roman" w:cs="Times New Roman"/>
          <w:b/>
        </w:rPr>
        <w:t xml:space="preserve">software </w:t>
      </w:r>
      <w:r w:rsidR="001E34D9">
        <w:rPr>
          <w:rFonts w:ascii="Times New Roman" w:hAnsi="Times New Roman" w:cs="Times New Roman"/>
          <w:b/>
        </w:rPr>
        <w:t>requires to work</w:t>
      </w:r>
      <w:r w:rsidRPr="001D169C">
        <w:rPr>
          <w:rFonts w:ascii="Times New Roman" w:hAnsi="Times New Roman" w:cs="Times New Roman"/>
          <w:b/>
        </w:rPr>
        <w:t>:</w:t>
      </w:r>
    </w:p>
    <w:p w14:paraId="7E2B5A07" w14:textId="77777777" w:rsidR="00100986" w:rsidRPr="0075790D" w:rsidRDefault="00100986" w:rsidP="00700483">
      <w:pPr>
        <w:rPr>
          <w:rFonts w:ascii="Times New Roman" w:hAnsi="Times New Roman" w:cs="Times New Roman"/>
          <w:b/>
          <w:sz w:val="18"/>
          <w:szCs w:val="18"/>
        </w:rPr>
      </w:pPr>
    </w:p>
    <w:p w14:paraId="3E957F8B" w14:textId="56A1929A" w:rsidR="00100986" w:rsidRPr="001D169C" w:rsidRDefault="00100986" w:rsidP="0010098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Name of code        License</w:t>
      </w:r>
      <w:r w:rsidR="00C459CA" w:rsidRPr="001D169C">
        <w:rPr>
          <w:rFonts w:ascii="Times New Roman" w:hAnsi="Times New Roman" w:cs="Times New Roman"/>
          <w:b/>
        </w:rPr>
        <w:t xml:space="preserve"> Type</w:t>
      </w:r>
      <w:r w:rsidRPr="001D169C">
        <w:rPr>
          <w:rFonts w:ascii="Times New Roman" w:hAnsi="Times New Roman" w:cs="Times New Roman"/>
          <w:b/>
        </w:rPr>
        <w:t xml:space="preserve">  </w:t>
      </w:r>
      <w:r w:rsidR="001D169C">
        <w:rPr>
          <w:rFonts w:ascii="Times New Roman" w:hAnsi="Times New Roman" w:cs="Times New Roman"/>
          <w:b/>
        </w:rPr>
        <w:t xml:space="preserve">      </w:t>
      </w:r>
      <w:r w:rsidRPr="001D169C">
        <w:rPr>
          <w:rFonts w:ascii="Times New Roman" w:hAnsi="Times New Roman" w:cs="Times New Roman"/>
          <w:b/>
        </w:rPr>
        <w:t xml:space="preserve">  Link to license      </w:t>
      </w:r>
      <w:r w:rsidR="001D169C">
        <w:rPr>
          <w:rFonts w:ascii="Times New Roman" w:hAnsi="Times New Roman" w:cs="Times New Roman"/>
          <w:b/>
        </w:rPr>
        <w:t xml:space="preserve">  </w:t>
      </w:r>
      <w:r w:rsidR="000628A2">
        <w:rPr>
          <w:rFonts w:ascii="Times New Roman" w:hAnsi="Times New Roman" w:cs="Times New Roman"/>
          <w:b/>
        </w:rPr>
        <w:t>Software Owner/</w:t>
      </w:r>
      <w:r w:rsidRPr="001D169C">
        <w:rPr>
          <w:rFonts w:ascii="Times New Roman" w:hAnsi="Times New Roman" w:cs="Times New Roman"/>
          <w:b/>
        </w:rPr>
        <w:t xml:space="preserve"> </w:t>
      </w:r>
      <w:r w:rsidR="000628A2">
        <w:rPr>
          <w:rFonts w:ascii="Times New Roman" w:hAnsi="Times New Roman" w:cs="Times New Roman"/>
          <w:b/>
        </w:rPr>
        <w:t>Lead D</w:t>
      </w:r>
      <w:r w:rsidRPr="001D169C">
        <w:rPr>
          <w:rFonts w:ascii="Times New Roman" w:hAnsi="Times New Roman" w:cs="Times New Roman"/>
          <w:b/>
        </w:rPr>
        <w:t>eveloper</w:t>
      </w:r>
    </w:p>
    <w:p w14:paraId="48BF81CD" w14:textId="77777777" w:rsidR="001D169C" w:rsidRDefault="001D169C" w:rsidP="00100986">
      <w:pPr>
        <w:rPr>
          <w:rFonts w:ascii="Times New Roman" w:hAnsi="Times New Roman" w:cs="Times New Roman"/>
          <w:b/>
        </w:rPr>
      </w:pPr>
    </w:p>
    <w:p w14:paraId="084AC593" w14:textId="52DF4E53" w:rsidR="00100986" w:rsidRPr="001D169C" w:rsidRDefault="00100986" w:rsidP="0010098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1.</w:t>
      </w:r>
      <w:r w:rsidR="0008469F">
        <w:rPr>
          <w:rFonts w:ascii="Times New Roman" w:hAnsi="Times New Roman" w:cs="Times New Roman"/>
          <w:b/>
        </w:rPr>
        <w:t xml:space="preserve"> MFIX-2012-1 </w:t>
      </w:r>
      <w:r w:rsidR="0008469F">
        <w:rPr>
          <w:rFonts w:ascii="Times New Roman" w:hAnsi="Times New Roman" w:cs="Times New Roman"/>
          <w:b/>
        </w:rPr>
        <w:tab/>
      </w:r>
      <w:proofErr w:type="gramStart"/>
      <w:r w:rsidR="0008469F">
        <w:rPr>
          <w:rFonts w:ascii="Times New Roman" w:hAnsi="Times New Roman" w:cs="Times New Roman"/>
          <w:b/>
        </w:rPr>
        <w:t>GPL(</w:t>
      </w:r>
      <w:proofErr w:type="gramEnd"/>
      <w:r w:rsidR="0008469F">
        <w:rPr>
          <w:rFonts w:ascii="Times New Roman" w:hAnsi="Times New Roman" w:cs="Times New Roman"/>
          <w:b/>
        </w:rPr>
        <w:t xml:space="preserve">?)  </w:t>
      </w:r>
      <w:r w:rsidR="0008469F">
        <w:rPr>
          <w:rFonts w:ascii="Times New Roman" w:hAnsi="Times New Roman" w:cs="Times New Roman"/>
          <w:b/>
        </w:rPr>
        <w:tab/>
      </w:r>
      <w:hyperlink r:id="rId8" w:history="1">
        <w:r w:rsidR="0008469F" w:rsidRPr="00684EEB">
          <w:rPr>
            <w:rStyle w:val="Hyperlink"/>
            <w:rFonts w:ascii="Times New Roman" w:hAnsi="Times New Roman" w:cs="Times New Roman"/>
            <w:b/>
          </w:rPr>
          <w:t>http://mfix.netl.doe.gov</w:t>
        </w:r>
      </w:hyperlink>
      <w:r w:rsidR="0008469F">
        <w:rPr>
          <w:rFonts w:ascii="Times New Roman" w:hAnsi="Times New Roman" w:cs="Times New Roman"/>
          <w:b/>
        </w:rPr>
        <w:t xml:space="preserve"> </w:t>
      </w:r>
      <w:r w:rsidR="0008469F">
        <w:rPr>
          <w:rFonts w:ascii="Times New Roman" w:hAnsi="Times New Roman" w:cs="Times New Roman"/>
          <w:b/>
        </w:rPr>
        <w:tab/>
        <w:t>NETL</w:t>
      </w:r>
    </w:p>
    <w:p w14:paraId="378A5638" w14:textId="77777777" w:rsidR="00100986" w:rsidRPr="001D169C" w:rsidRDefault="00100986" w:rsidP="00100986">
      <w:pPr>
        <w:rPr>
          <w:rFonts w:ascii="Times New Roman" w:hAnsi="Times New Roman" w:cs="Times New Roman"/>
          <w:b/>
        </w:rPr>
      </w:pPr>
    </w:p>
    <w:p w14:paraId="435EBBF8" w14:textId="2DA76EDA" w:rsidR="00BE3666" w:rsidRPr="001D169C" w:rsidRDefault="00100986">
      <w:pPr>
        <w:rPr>
          <w:rFonts w:ascii="Times New Roman" w:hAnsi="Times New Roman" w:cs="Times New Roman"/>
          <w:b/>
        </w:rPr>
      </w:pPr>
      <w:r w:rsidRPr="001D169C">
        <w:rPr>
          <w:rFonts w:ascii="Times New Roman" w:hAnsi="Times New Roman" w:cs="Times New Roman"/>
          <w:b/>
        </w:rPr>
        <w:t>2.</w:t>
      </w:r>
    </w:p>
    <w:sectPr w:rsidR="00BE3666" w:rsidRPr="001D169C" w:rsidSect="001072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CC40C" w14:textId="77777777" w:rsidR="00C459CA" w:rsidRDefault="00C459CA" w:rsidP="00C459CA">
      <w:r>
        <w:separator/>
      </w:r>
    </w:p>
  </w:endnote>
  <w:endnote w:type="continuationSeparator" w:id="0">
    <w:p w14:paraId="284010F5" w14:textId="77777777" w:rsidR="00C459CA" w:rsidRDefault="00C459CA" w:rsidP="00C4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19C83" w14:textId="77777777" w:rsidR="00C459CA" w:rsidRDefault="00C459CA" w:rsidP="00C459CA">
      <w:r>
        <w:separator/>
      </w:r>
    </w:p>
  </w:footnote>
  <w:footnote w:type="continuationSeparator" w:id="0">
    <w:p w14:paraId="3D7A297D" w14:textId="77777777" w:rsidR="00C459CA" w:rsidRDefault="00C459CA" w:rsidP="00C459CA">
      <w:r>
        <w:continuationSeparator/>
      </w:r>
    </w:p>
  </w:footnote>
  <w:footnote w:id="1">
    <w:p w14:paraId="403B5B4E" w14:textId="4E3EC815" w:rsidR="00C459CA" w:rsidRDefault="00C459CA">
      <w:pPr>
        <w:pStyle w:val="FootnoteText"/>
      </w:pPr>
      <w:r>
        <w:rPr>
          <w:rStyle w:val="FootnoteReference"/>
        </w:rPr>
        <w:footnoteRef/>
      </w:r>
      <w:r>
        <w:t xml:space="preserve"> Third parties include any entity or individual other than the Software Owner (and its employees) listed above (“SO”); please include guest researchers at the SO (unless you know that they are required to assign copyright to the SO), students who are not employees of the SO, contract</w:t>
      </w:r>
      <w:r w:rsidR="00D946B4">
        <w:t xml:space="preserve"> employees and subcontractors</w:t>
      </w:r>
      <w:r>
        <w:t xml:space="preserve"> to the SO, software downloaded from the internet, software provided by a colleague outside the SO</w:t>
      </w:r>
      <w:r w:rsidR="00D946B4">
        <w:t xml:space="preserve">, etc. </w:t>
      </w:r>
      <w:r>
        <w:t xml:space="preserve"> 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1072BA" w:rsidRPr="001072BA" w14:paraId="5220BADC" w14:textId="77777777" w:rsidTr="000C3F4C">
      <w:sdt>
        <w:sdtPr>
          <w:rPr>
            <w:rFonts w:ascii="Calibri" w:eastAsiaTheme="majorEastAsia" w:hAnsi="Calibri" w:cstheme="majorBidi"/>
            <w:b/>
            <w:color w:val="4F81BD" w:themeColor="accent1"/>
            <w:sz w:val="16"/>
            <w:szCs w:val="16"/>
          </w:rPr>
          <w:alias w:val="Title"/>
          <w:id w:val="171999519"/>
          <w:placeholder>
            <w:docPart w:val="F251A6882FAA604E815A5414A0DBFA9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260BE97" w14:textId="046290C1" w:rsidR="001072BA" w:rsidRPr="001072BA" w:rsidRDefault="00200F45" w:rsidP="00200F45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  <w:sz w:val="16"/>
                  <w:szCs w:val="16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sz w:val="16"/>
                  <w:szCs w:val="16"/>
                </w:rPr>
                <w:t>Software Disclosure v1.0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47C5DA1" w14:textId="6EC3BAA9" w:rsidR="001072BA" w:rsidRPr="001072BA" w:rsidRDefault="001072BA" w:rsidP="000C3F4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  <w:sz w:val="16"/>
              <w:szCs w:val="16"/>
            </w:rPr>
          </w:pPr>
        </w:p>
      </w:tc>
    </w:tr>
  </w:tbl>
  <w:p w14:paraId="1F4119BE" w14:textId="77777777" w:rsidR="001072BA" w:rsidRDefault="00107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D7"/>
    <w:rsid w:val="000628A2"/>
    <w:rsid w:val="0008469F"/>
    <w:rsid w:val="00100986"/>
    <w:rsid w:val="001072BA"/>
    <w:rsid w:val="001761DF"/>
    <w:rsid w:val="001A7FA6"/>
    <w:rsid w:val="001C1557"/>
    <w:rsid w:val="001D169C"/>
    <w:rsid w:val="001E34D9"/>
    <w:rsid w:val="00200F45"/>
    <w:rsid w:val="003270EE"/>
    <w:rsid w:val="0043449B"/>
    <w:rsid w:val="004542AD"/>
    <w:rsid w:val="00534A86"/>
    <w:rsid w:val="005C1641"/>
    <w:rsid w:val="00681070"/>
    <w:rsid w:val="00700483"/>
    <w:rsid w:val="0075790D"/>
    <w:rsid w:val="00773D5D"/>
    <w:rsid w:val="008432EE"/>
    <w:rsid w:val="009130D4"/>
    <w:rsid w:val="00A7237A"/>
    <w:rsid w:val="00BE3666"/>
    <w:rsid w:val="00C459CA"/>
    <w:rsid w:val="00C83F73"/>
    <w:rsid w:val="00CE3AF1"/>
    <w:rsid w:val="00D55C9C"/>
    <w:rsid w:val="00D946B4"/>
    <w:rsid w:val="00DC64B6"/>
    <w:rsid w:val="00DC6F9C"/>
    <w:rsid w:val="00F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10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A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459CA"/>
  </w:style>
  <w:style w:type="character" w:customStyle="1" w:styleId="FootnoteTextChar">
    <w:name w:val="Footnote Text Char"/>
    <w:basedOn w:val="DefaultParagraphFont"/>
    <w:link w:val="FootnoteText"/>
    <w:uiPriority w:val="99"/>
    <w:rsid w:val="00C459CA"/>
  </w:style>
  <w:style w:type="character" w:styleId="FootnoteReference">
    <w:name w:val="footnote reference"/>
    <w:basedOn w:val="DefaultParagraphFont"/>
    <w:uiPriority w:val="99"/>
    <w:unhideWhenUsed/>
    <w:rsid w:val="00C459CA"/>
    <w:rPr>
      <w:vertAlign w:val="superscript"/>
    </w:rPr>
  </w:style>
  <w:style w:type="paragraph" w:styleId="Revision">
    <w:name w:val="Revision"/>
    <w:hidden/>
    <w:uiPriority w:val="99"/>
    <w:semiHidden/>
    <w:rsid w:val="001D169C"/>
  </w:style>
  <w:style w:type="paragraph" w:styleId="Header">
    <w:name w:val="header"/>
    <w:basedOn w:val="Normal"/>
    <w:link w:val="HeaderChar"/>
    <w:uiPriority w:val="99"/>
    <w:unhideWhenUsed/>
    <w:rsid w:val="001072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2BA"/>
  </w:style>
  <w:style w:type="paragraph" w:styleId="Footer">
    <w:name w:val="footer"/>
    <w:basedOn w:val="Normal"/>
    <w:link w:val="FooterChar"/>
    <w:uiPriority w:val="99"/>
    <w:unhideWhenUsed/>
    <w:rsid w:val="00107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2BA"/>
  </w:style>
  <w:style w:type="character" w:styleId="Hyperlink">
    <w:name w:val="Hyperlink"/>
    <w:basedOn w:val="DefaultParagraphFont"/>
    <w:uiPriority w:val="99"/>
    <w:unhideWhenUsed/>
    <w:rsid w:val="000846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6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5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A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459CA"/>
  </w:style>
  <w:style w:type="character" w:customStyle="1" w:styleId="FootnoteTextChar">
    <w:name w:val="Footnote Text Char"/>
    <w:basedOn w:val="DefaultParagraphFont"/>
    <w:link w:val="FootnoteText"/>
    <w:uiPriority w:val="99"/>
    <w:rsid w:val="00C459CA"/>
  </w:style>
  <w:style w:type="character" w:styleId="FootnoteReference">
    <w:name w:val="footnote reference"/>
    <w:basedOn w:val="DefaultParagraphFont"/>
    <w:uiPriority w:val="99"/>
    <w:unhideWhenUsed/>
    <w:rsid w:val="00C459CA"/>
    <w:rPr>
      <w:vertAlign w:val="superscript"/>
    </w:rPr>
  </w:style>
  <w:style w:type="paragraph" w:styleId="Revision">
    <w:name w:val="Revision"/>
    <w:hidden/>
    <w:uiPriority w:val="99"/>
    <w:semiHidden/>
    <w:rsid w:val="001D169C"/>
  </w:style>
  <w:style w:type="paragraph" w:styleId="Header">
    <w:name w:val="header"/>
    <w:basedOn w:val="Normal"/>
    <w:link w:val="HeaderChar"/>
    <w:uiPriority w:val="99"/>
    <w:unhideWhenUsed/>
    <w:rsid w:val="001072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2BA"/>
  </w:style>
  <w:style w:type="paragraph" w:styleId="Footer">
    <w:name w:val="footer"/>
    <w:basedOn w:val="Normal"/>
    <w:link w:val="FooterChar"/>
    <w:uiPriority w:val="99"/>
    <w:unhideWhenUsed/>
    <w:rsid w:val="00107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2BA"/>
  </w:style>
  <w:style w:type="character" w:styleId="Hyperlink">
    <w:name w:val="Hyperlink"/>
    <w:basedOn w:val="DefaultParagraphFont"/>
    <w:uiPriority w:val="99"/>
    <w:unhideWhenUsed/>
    <w:rsid w:val="000846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6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fix.netl.doe.gov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51A6882FAA604E815A5414A0DB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6F0D-CEC8-C148-B774-C47516B63051}"/>
      </w:docPartPr>
      <w:docPartBody>
        <w:p w14:paraId="1716F159" w14:textId="5DBE21FE" w:rsidR="00BB0744" w:rsidRDefault="00315093" w:rsidP="00315093">
          <w:pPr>
            <w:pStyle w:val="F251A6882FAA604E815A5414A0DBFA91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93"/>
    <w:rsid w:val="00315093"/>
    <w:rsid w:val="00B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1A6882FAA604E815A5414A0DBFA91">
    <w:name w:val="F251A6882FAA604E815A5414A0DBFA91"/>
    <w:rsid w:val="0031509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1A6882FAA604E815A5414A0DBFA91">
    <w:name w:val="F251A6882FAA604E815A5414A0DBFA91"/>
    <w:rsid w:val="00315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66A12-9738-1240-8AF3-4988EFEA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Disclosure v1.0</dc:title>
  <dc:subject/>
  <dc:creator>Robin Johnston</dc:creator>
  <cp:keywords/>
  <dc:description/>
  <cp:lastModifiedBy>David DeCroix</cp:lastModifiedBy>
  <cp:revision>3</cp:revision>
  <dcterms:created xsi:type="dcterms:W3CDTF">2013-09-04T18:57:00Z</dcterms:created>
  <dcterms:modified xsi:type="dcterms:W3CDTF">2013-09-04T19:17:00Z</dcterms:modified>
</cp:coreProperties>
</file>